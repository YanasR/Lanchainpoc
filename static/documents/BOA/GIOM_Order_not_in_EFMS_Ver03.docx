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AE" w:rsidRPr="00631653" w:rsidRDefault="00E63A11" w:rsidP="00F93EAE">
      <w:pPr>
        <w:pStyle w:val="Title"/>
        <w:rPr>
          <w:sz w:val="44"/>
          <w:szCs w:val="44"/>
        </w:rPr>
      </w:pPr>
      <w:proofErr w:type="spellStart"/>
      <w:r w:rsidRPr="00631653">
        <w:rPr>
          <w:sz w:val="44"/>
          <w:szCs w:val="44"/>
        </w:rPr>
        <w:t>MnP</w:t>
      </w:r>
      <w:proofErr w:type="spellEnd"/>
      <w:r w:rsidRPr="00631653">
        <w:rPr>
          <w:sz w:val="44"/>
          <w:szCs w:val="44"/>
        </w:rPr>
        <w:t xml:space="preserve">- </w:t>
      </w:r>
      <w:r w:rsidR="00E24A0F">
        <w:rPr>
          <w:sz w:val="44"/>
          <w:szCs w:val="44"/>
        </w:rPr>
        <w:t>GIOM_ Order not in EFMS</w:t>
      </w:r>
      <w:bookmarkStart w:id="0" w:name="_GoBack"/>
      <w:bookmarkEnd w:id="0"/>
    </w:p>
    <w:p w:rsidR="00F93EAE" w:rsidRDefault="00F93EAE" w:rsidP="00E63A11">
      <w:pPr>
        <w:spacing w:after="0"/>
      </w:pPr>
    </w:p>
    <w:p w:rsidR="00CA5A59" w:rsidRDefault="00F93EAE" w:rsidP="00CA5A59">
      <w:pPr>
        <w:pStyle w:val="Heading1"/>
      </w:pPr>
      <w:r>
        <w:t>I</w:t>
      </w:r>
      <w:r w:rsidR="00CA5A59">
        <w:t>ssue</w:t>
      </w:r>
    </w:p>
    <w:p w:rsidR="00CA5A59" w:rsidRDefault="00CA5A59" w:rsidP="00CA5A59">
      <w:pPr>
        <w:pStyle w:val="Heading2"/>
      </w:pPr>
      <w:r>
        <w:t xml:space="preserve">Description: </w:t>
      </w:r>
    </w:p>
    <w:p w:rsidR="002E3206" w:rsidRDefault="002E3206" w:rsidP="002E3206">
      <w:pPr>
        <w:spacing w:after="0"/>
      </w:pPr>
      <w:r>
        <w:t>O</w:t>
      </w:r>
      <w:r w:rsidRPr="002E3206">
        <w:t>rder released from GIOM</w:t>
      </w:r>
      <w:r>
        <w:t>, but</w:t>
      </w:r>
      <w:r w:rsidRPr="002E3206">
        <w:t xml:space="preserve"> not</w:t>
      </w:r>
      <w:r>
        <w:t xml:space="preserve"> i</w:t>
      </w:r>
      <w:r w:rsidRPr="002E3206">
        <w:t xml:space="preserve">n </w:t>
      </w:r>
      <w:r w:rsidR="002E2D57">
        <w:t>EFMS</w:t>
      </w:r>
      <w:r w:rsidR="0018397A">
        <w:t>.</w:t>
      </w:r>
    </w:p>
    <w:p w:rsidR="00F00700" w:rsidRDefault="00F00700" w:rsidP="002E3206">
      <w:pPr>
        <w:spacing w:after="0"/>
      </w:pPr>
      <w:r>
        <w:t>Ticket will be created by users</w:t>
      </w:r>
    </w:p>
    <w:p w:rsidR="002E2D57" w:rsidRDefault="002E2D57" w:rsidP="002E3206">
      <w:pPr>
        <w:spacing w:after="0"/>
      </w:pPr>
    </w:p>
    <w:p w:rsidR="002E2D57" w:rsidRDefault="000048BF" w:rsidP="002E3206">
      <w:pPr>
        <w:spacing w:after="0"/>
      </w:pPr>
      <w:r>
        <w:t>Two</w:t>
      </w:r>
      <w:r w:rsidR="002E2D57">
        <w:t xml:space="preserve"> Cases – </w:t>
      </w:r>
    </w:p>
    <w:p w:rsidR="002E2D57" w:rsidRPr="000048BF" w:rsidRDefault="002E2D57" w:rsidP="000048BF">
      <w:pPr>
        <w:pStyle w:val="ListParagraph"/>
        <w:numPr>
          <w:ilvl w:val="0"/>
          <w:numId w:val="6"/>
        </w:numPr>
        <w:spacing w:after="0"/>
      </w:pPr>
      <w:r w:rsidRPr="000048BF">
        <w:t>Invalid site name VOIP007742846 error code:309</w:t>
      </w:r>
    </w:p>
    <w:p w:rsidR="0066478F" w:rsidRDefault="0066478F" w:rsidP="0066478F">
      <w:pPr>
        <w:pStyle w:val="Heading1"/>
      </w:pPr>
      <w:r>
        <w:t>Order Detail</w:t>
      </w:r>
    </w:p>
    <w:p w:rsidR="002C40F1" w:rsidRPr="002C40F1" w:rsidRDefault="002C40F1" w:rsidP="002C40F1">
      <w:pPr>
        <w:spacing w:after="0"/>
        <w:rPr>
          <w:b/>
        </w:rPr>
      </w:pPr>
      <w:r w:rsidRPr="002C40F1">
        <w:rPr>
          <w:b/>
        </w:rPr>
        <w:t xml:space="preserve">Sample </w:t>
      </w:r>
      <w:r w:rsidR="00F56872" w:rsidRPr="002C40F1">
        <w:rPr>
          <w:b/>
        </w:rPr>
        <w:t xml:space="preserve">USH # </w:t>
      </w:r>
    </w:p>
    <w:p w:rsidR="00F56872" w:rsidRDefault="007E349A" w:rsidP="002C40F1">
      <w:pPr>
        <w:spacing w:after="0"/>
      </w:pPr>
      <w:r>
        <w:t>242321375</w:t>
      </w:r>
    </w:p>
    <w:p w:rsidR="002C40F1" w:rsidRDefault="002C40F1" w:rsidP="002C40F1">
      <w:pPr>
        <w:spacing w:after="0"/>
      </w:pPr>
      <w:r w:rsidRPr="002C40F1">
        <w:t>260019717 </w:t>
      </w:r>
    </w:p>
    <w:p w:rsidR="002C40F1" w:rsidRDefault="002C40F1" w:rsidP="002C40F1">
      <w:pPr>
        <w:spacing w:after="0"/>
      </w:pPr>
      <w:r w:rsidRPr="002C40F1">
        <w:t>254501265 </w:t>
      </w:r>
    </w:p>
    <w:p w:rsidR="002C40F1" w:rsidRPr="000621A9" w:rsidRDefault="002C40F1" w:rsidP="002C40F1">
      <w:pPr>
        <w:spacing w:after="0"/>
      </w:pPr>
    </w:p>
    <w:p w:rsidR="002E1714" w:rsidRDefault="00A62EA3" w:rsidP="000621A9">
      <w:pPr>
        <w:spacing w:after="0"/>
      </w:pPr>
      <w:r w:rsidRPr="002C40F1">
        <w:rPr>
          <w:b/>
        </w:rPr>
        <w:t xml:space="preserve">Sample </w:t>
      </w:r>
      <w:r w:rsidR="002E0685" w:rsidRPr="002C40F1">
        <w:rPr>
          <w:b/>
        </w:rPr>
        <w:t>Order Number</w:t>
      </w:r>
      <w:proofErr w:type="gramStart"/>
      <w:r w:rsidR="00B23137" w:rsidRPr="002C40F1">
        <w:rPr>
          <w:b/>
        </w:rPr>
        <w:t>-</w:t>
      </w:r>
      <w:r>
        <w:t xml:space="preserve"> </w:t>
      </w:r>
      <w:r w:rsidR="004178C3">
        <w:t xml:space="preserve"> </w:t>
      </w:r>
      <w:r w:rsidR="00206AAA" w:rsidRPr="00206AAA">
        <w:rPr>
          <w:color w:val="FF0000"/>
        </w:rPr>
        <w:t>172824398</w:t>
      </w:r>
      <w:proofErr w:type="gramEnd"/>
      <w:r w:rsidR="004178C3">
        <w:rPr>
          <w:color w:val="FF0000"/>
        </w:rPr>
        <w:t xml:space="preserve"> </w:t>
      </w:r>
    </w:p>
    <w:p w:rsidR="005F7E51" w:rsidRPr="002E1714" w:rsidRDefault="005F7E51" w:rsidP="000621A9">
      <w:pPr>
        <w:spacing w:after="0"/>
      </w:pPr>
      <w:r w:rsidRPr="000621A9">
        <w:rPr>
          <w:b/>
        </w:rPr>
        <w:t>Note- Order number will always be 9 digits.</w:t>
      </w:r>
    </w:p>
    <w:p w:rsidR="00206AAA" w:rsidRDefault="00206AAA" w:rsidP="0025583C">
      <w:pPr>
        <w:pStyle w:val="Heading2"/>
      </w:pPr>
    </w:p>
    <w:p w:rsidR="0025583C" w:rsidRPr="0025583C" w:rsidRDefault="0025583C" w:rsidP="00A22C73">
      <w:pPr>
        <w:pStyle w:val="Heading2"/>
      </w:pPr>
      <w:r>
        <w:t>UNIX Logs:</w:t>
      </w:r>
    </w:p>
    <w:p w:rsidR="0025583C" w:rsidRDefault="00124886" w:rsidP="00CA5A59">
      <w:pPr>
        <w:spacing w:after="0"/>
      </w:pPr>
      <w:r>
        <w:t>N/A</w:t>
      </w:r>
    </w:p>
    <w:p w:rsidR="00124886" w:rsidRDefault="00124886" w:rsidP="00CA5A59">
      <w:pPr>
        <w:spacing w:after="0"/>
      </w:pPr>
    </w:p>
    <w:p w:rsidR="0025583C" w:rsidRDefault="0025583C" w:rsidP="0025583C">
      <w:pPr>
        <w:pStyle w:val="Heading2"/>
      </w:pPr>
      <w:r>
        <w:t>Database:</w:t>
      </w:r>
    </w:p>
    <w:p w:rsidR="0025583C" w:rsidRDefault="00A23732" w:rsidP="00CA5A59">
      <w:pPr>
        <w:spacing w:after="0"/>
      </w:pPr>
      <w:r>
        <w:t xml:space="preserve">GIOM </w:t>
      </w:r>
      <w:proofErr w:type="gramStart"/>
      <w:r w:rsidR="00124886">
        <w:t xml:space="preserve">DB </w:t>
      </w:r>
      <w:r w:rsidR="001B4975">
        <w:t>:</w:t>
      </w:r>
      <w:proofErr w:type="gramEnd"/>
      <w:r w:rsidR="00124886">
        <w:t xml:space="preserve"> </w:t>
      </w:r>
      <w:r w:rsidR="001B4975">
        <w:t>Host-</w:t>
      </w:r>
      <w:r w:rsidR="00124886" w:rsidRPr="00124886">
        <w:t>p1gio1d6.sldc.sbc.com</w:t>
      </w:r>
      <w:r w:rsidR="00B4170E">
        <w:t xml:space="preserve">; Service Name - </w:t>
      </w:r>
      <w:r w:rsidR="00B4170E" w:rsidRPr="00B4170E">
        <w:t>p1gio1d6</w:t>
      </w:r>
      <w:r w:rsidR="00B4170E">
        <w:t>; Port- 1524</w:t>
      </w:r>
    </w:p>
    <w:p w:rsidR="001B4975" w:rsidRDefault="001B4975" w:rsidP="00CA5A59">
      <w:pPr>
        <w:spacing w:after="0"/>
      </w:pPr>
      <w:r>
        <w:t xml:space="preserve">EFMS </w:t>
      </w:r>
      <w:proofErr w:type="gramStart"/>
      <w:r>
        <w:t>DB :</w:t>
      </w:r>
      <w:proofErr w:type="gramEnd"/>
      <w:r>
        <w:t xml:space="preserve"> Host- </w:t>
      </w:r>
      <w:r w:rsidRPr="001B4975">
        <w:t>p1efm1d7.aldc.att.com</w:t>
      </w:r>
      <w:r>
        <w:t xml:space="preserve">; Service Name - </w:t>
      </w:r>
      <w:r w:rsidRPr="001B4975">
        <w:t>p1efm1d7</w:t>
      </w:r>
      <w:r>
        <w:t>; Port-1524</w:t>
      </w:r>
    </w:p>
    <w:p w:rsidR="0025583C" w:rsidRDefault="0025583C" w:rsidP="0025583C">
      <w:pPr>
        <w:pStyle w:val="Heading1"/>
      </w:pPr>
      <w:r>
        <w:t>Interfacing Applications:</w:t>
      </w:r>
    </w:p>
    <w:p w:rsidR="0025583C" w:rsidRDefault="00206AAA" w:rsidP="00CA5A59">
      <w:pPr>
        <w:spacing w:after="0"/>
      </w:pPr>
      <w:r>
        <w:t>EFMS</w:t>
      </w:r>
    </w:p>
    <w:p w:rsidR="0025583C" w:rsidRDefault="0025583C" w:rsidP="0025583C">
      <w:pPr>
        <w:pStyle w:val="Heading1"/>
      </w:pPr>
      <w:r>
        <w:t>Workaround Provided:</w:t>
      </w:r>
    </w:p>
    <w:p w:rsidR="00B742D2" w:rsidRDefault="00B742D2" w:rsidP="00B742D2">
      <w:pPr>
        <w:spacing w:after="0"/>
        <w:rPr>
          <w:b/>
          <w:sz w:val="24"/>
          <w:szCs w:val="24"/>
        </w:rPr>
      </w:pPr>
    </w:p>
    <w:p w:rsidR="0018397A" w:rsidRDefault="00D557DB" w:rsidP="00DC22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Case</w:t>
      </w:r>
      <w:r w:rsidR="0018397A" w:rsidRPr="00DC2288">
        <w:rPr>
          <w:b/>
          <w:sz w:val="24"/>
          <w:szCs w:val="24"/>
        </w:rPr>
        <w:t xml:space="preserve"> 1: </w:t>
      </w:r>
      <w:r w:rsidR="00075E19" w:rsidRPr="00075E19">
        <w:rPr>
          <w:b/>
          <w:sz w:val="24"/>
          <w:szCs w:val="24"/>
        </w:rPr>
        <w:t>Invalid site name</w:t>
      </w:r>
      <w:r w:rsidR="00BF7970">
        <w:rPr>
          <w:b/>
          <w:sz w:val="24"/>
          <w:szCs w:val="24"/>
        </w:rPr>
        <w:t xml:space="preserve">    </w:t>
      </w:r>
      <w:r w:rsidR="00BF7970" w:rsidRPr="00BF7970">
        <w:rPr>
          <w:b/>
          <w:sz w:val="24"/>
          <w:szCs w:val="24"/>
          <w:highlight w:val="yellow"/>
        </w:rPr>
        <w:t>Error code?</w:t>
      </w:r>
    </w:p>
    <w:p w:rsidR="00E15708" w:rsidRDefault="00E15708" w:rsidP="00DC2288">
      <w:pPr>
        <w:spacing w:after="0"/>
        <w:rPr>
          <w:b/>
          <w:sz w:val="24"/>
          <w:szCs w:val="24"/>
        </w:rPr>
      </w:pPr>
    </w:p>
    <w:p w:rsidR="009A6929" w:rsidRDefault="007E435E" w:rsidP="009A6929">
      <w:pPr>
        <w:pStyle w:val="ListParagraph"/>
        <w:numPr>
          <w:ilvl w:val="0"/>
          <w:numId w:val="7"/>
        </w:numPr>
        <w:spacing w:after="0"/>
      </w:pPr>
      <w:r w:rsidRPr="007E435E">
        <w:rPr>
          <w:color w:val="FF0000"/>
        </w:rPr>
        <w:t>Validation step</w:t>
      </w:r>
      <w:r>
        <w:t xml:space="preserve">: </w:t>
      </w:r>
      <w:r w:rsidR="009A6929">
        <w:t>Check if order has reached EFMS.</w:t>
      </w:r>
    </w:p>
    <w:p w:rsidR="009A6929" w:rsidRDefault="009A6929" w:rsidP="009A6929">
      <w:pPr>
        <w:spacing w:after="0"/>
        <w:ind w:left="360" w:firstLine="360"/>
      </w:pPr>
      <w:r>
        <w:t xml:space="preserve">Query on order – </w:t>
      </w:r>
    </w:p>
    <w:p w:rsidR="009A6929" w:rsidRPr="001152CD" w:rsidRDefault="009A6929" w:rsidP="009A6929">
      <w:pPr>
        <w:pStyle w:val="ListParagraph"/>
        <w:spacing w:after="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usrp_order_number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'172824398'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9A6929" w:rsidRDefault="009A6929" w:rsidP="009A6929">
      <w:pPr>
        <w:spacing w:after="0"/>
        <w:rPr>
          <w:b/>
        </w:rPr>
      </w:pPr>
    </w:p>
    <w:p w:rsidR="009A6929" w:rsidRDefault="009A6929" w:rsidP="009A6929">
      <w:pPr>
        <w:pStyle w:val="ListParagraph"/>
        <w:numPr>
          <w:ilvl w:val="0"/>
          <w:numId w:val="16"/>
        </w:numPr>
        <w:spacing w:after="0"/>
      </w:pPr>
      <w:r>
        <w:t xml:space="preserve">If </w:t>
      </w:r>
      <w:r w:rsidRPr="00692F84">
        <w:t>order has reached EFMS</w:t>
      </w:r>
      <w:r>
        <w:t xml:space="preserve">, it will return a record for the order, </w:t>
      </w:r>
      <w:r w:rsidR="001C5AE8">
        <w:t>drop</w:t>
      </w:r>
      <w:r>
        <w:t xml:space="preserve"> the ticket and no need to go ahead with the following steps.</w:t>
      </w:r>
      <w:r w:rsidR="001C5AE8">
        <w:t xml:space="preserve"> </w:t>
      </w:r>
      <w:r w:rsidR="001C5AE8" w:rsidRPr="001C5AE8">
        <w:rPr>
          <w:highlight w:val="yellow"/>
        </w:rPr>
        <w:t>(Do NOT close the ticket)</w:t>
      </w:r>
    </w:p>
    <w:p w:rsidR="009A6929" w:rsidRDefault="009A6929" w:rsidP="009A6929">
      <w:pPr>
        <w:pStyle w:val="ListParagraph"/>
        <w:spacing w:after="0"/>
      </w:pPr>
    </w:p>
    <w:p w:rsidR="009A6929" w:rsidRDefault="009A6929" w:rsidP="009A6929">
      <w:pPr>
        <w:pStyle w:val="ListParagraph"/>
        <w:numPr>
          <w:ilvl w:val="0"/>
          <w:numId w:val="16"/>
        </w:numPr>
        <w:spacing w:after="0"/>
      </w:pPr>
      <w:r>
        <w:lastRenderedPageBreak/>
        <w:t>If no records are returned, Follow the below steps.</w:t>
      </w:r>
    </w:p>
    <w:p w:rsidR="009A6929" w:rsidRDefault="009A6929" w:rsidP="009A6929">
      <w:pPr>
        <w:pStyle w:val="ListParagraph"/>
        <w:spacing w:after="0"/>
      </w:pPr>
    </w:p>
    <w:p w:rsidR="00246DD8" w:rsidRDefault="00246DD8" w:rsidP="00246DD8">
      <w:pPr>
        <w:pStyle w:val="ListParagraph"/>
        <w:numPr>
          <w:ilvl w:val="0"/>
          <w:numId w:val="7"/>
        </w:numPr>
        <w:spacing w:after="0"/>
      </w:pPr>
      <w:r>
        <w:t>Open</w:t>
      </w:r>
      <w:r w:rsidRPr="00246DD8">
        <w:t xml:space="preserve"> the ord</w:t>
      </w:r>
      <w:r>
        <w:t xml:space="preserve">er in </w:t>
      </w:r>
      <w:proofErr w:type="spellStart"/>
      <w:r>
        <w:t>BVoIP</w:t>
      </w:r>
      <w:proofErr w:type="spellEnd"/>
      <w:r>
        <w:t xml:space="preserve"> Order Status tool and check the error message.</w:t>
      </w:r>
    </w:p>
    <w:p w:rsidR="00FC29D3" w:rsidRDefault="00FC29D3" w:rsidP="00FC29D3">
      <w:pPr>
        <w:pStyle w:val="ListParagraph"/>
        <w:spacing w:after="0"/>
      </w:pPr>
    </w:p>
    <w:p w:rsidR="00246DD8" w:rsidRDefault="00246DD8" w:rsidP="00DC2288">
      <w:pPr>
        <w:spacing w:after="0"/>
      </w:pPr>
      <w:r w:rsidRPr="00246DD8">
        <w:rPr>
          <w:noProof/>
        </w:rPr>
        <w:drawing>
          <wp:inline distT="0" distB="0" distL="0" distR="0" wp14:anchorId="5D8C33FC" wp14:editId="1CF4E387">
            <wp:extent cx="6763645" cy="53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350" cy="5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8" w:rsidRDefault="00246DD8" w:rsidP="00DC2288">
      <w:pPr>
        <w:spacing w:after="0"/>
        <w:rPr>
          <w:rFonts w:ascii="Verdana" w:hAnsi="Verdana"/>
          <w:color w:val="000000"/>
          <w:sz w:val="15"/>
          <w:szCs w:val="15"/>
        </w:rPr>
      </w:pPr>
      <w:r>
        <w:t xml:space="preserve">Error message - </w:t>
      </w:r>
      <w:r>
        <w:rPr>
          <w:rFonts w:ascii="Verdana" w:hAnsi="Verdana"/>
          <w:color w:val="000000"/>
          <w:sz w:val="15"/>
          <w:szCs w:val="15"/>
        </w:rPr>
        <w:t>Invalid site name VOIP007742846 error code</w:t>
      </w:r>
      <w:proofErr w:type="gramStart"/>
      <w:r>
        <w:rPr>
          <w:rFonts w:ascii="Verdana" w:hAnsi="Verdana"/>
          <w:color w:val="000000"/>
          <w:sz w:val="15"/>
          <w:szCs w:val="15"/>
        </w:rPr>
        <w:t>:309</w:t>
      </w:r>
      <w:proofErr w:type="gramEnd"/>
    </w:p>
    <w:p w:rsidR="00D557DB" w:rsidRDefault="00D557DB" w:rsidP="00405B27">
      <w:pPr>
        <w:pStyle w:val="ListParagraph"/>
        <w:spacing w:after="0"/>
      </w:pPr>
      <w:r w:rsidRPr="00405B27">
        <w:t>The site name - VOIP007742846 is in error.</w:t>
      </w:r>
    </w:p>
    <w:p w:rsidR="00E15708" w:rsidRDefault="00E15708" w:rsidP="00E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o.order_name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so.supplier_order_id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so.transaction_name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so.site_id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error_msg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transaction_status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DATETIME_UPDATED</w:t>
      </w:r>
    </w:p>
    <w:p w:rsidR="00E15708" w:rsidRDefault="00E15708" w:rsidP="00E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iomdbo.supplier_order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</w:t>
      </w:r>
    </w:p>
    <w:p w:rsidR="00E15708" w:rsidRDefault="00E15708" w:rsidP="00E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so.iom_order_id</w:t>
      </w:r>
      <w:proofErr w:type="spellEnd"/>
    </w:p>
    <w:p w:rsidR="00E15708" w:rsidRDefault="00E15708" w:rsidP="00E1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</w:p>
    <w:p w:rsidR="00246DD8" w:rsidRPr="00E15708" w:rsidRDefault="00E15708" w:rsidP="00E157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>transaction_name</w:t>
      </w:r>
      <w:proofErr w:type="spellEnd"/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E15708">
        <w:rPr>
          <w:rFonts w:ascii="Courier New" w:hAnsi="Courier New" w:cs="Courier New"/>
          <w:color w:val="800000"/>
          <w:sz w:val="20"/>
          <w:szCs w:val="20"/>
          <w:highlight w:val="white"/>
        </w:rPr>
        <w:t>96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15708">
        <w:rPr>
          <w:rFonts w:ascii="Courier New" w:hAnsi="Courier New" w:cs="Courier New"/>
          <w:color w:val="800000"/>
          <w:sz w:val="20"/>
          <w:szCs w:val="20"/>
          <w:highlight w:val="white"/>
        </w:rPr>
        <w:t>221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15708">
        <w:rPr>
          <w:rFonts w:ascii="Courier New" w:hAnsi="Courier New" w:cs="Courier New"/>
          <w:color w:val="800000"/>
          <w:sz w:val="20"/>
          <w:szCs w:val="20"/>
          <w:highlight w:val="white"/>
        </w:rPr>
        <w:t>86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1570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15708">
        <w:rPr>
          <w:rFonts w:ascii="Courier New" w:hAnsi="Courier New" w:cs="Courier New"/>
          <w:color w:val="800000"/>
          <w:sz w:val="20"/>
          <w:szCs w:val="20"/>
          <w:highlight w:val="white"/>
        </w:rPr>
        <w:t>43</w:t>
      </w:r>
      <w:r w:rsidRPr="00E15708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E15708" w:rsidRDefault="00E15708" w:rsidP="00E15708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E15708" w:rsidRPr="000621A9" w:rsidRDefault="00E15708" w:rsidP="00E15708">
      <w:pPr>
        <w:pStyle w:val="ListParagraph"/>
        <w:spacing w:after="0"/>
        <w:rPr>
          <w:b/>
        </w:rPr>
      </w:pPr>
      <w:r w:rsidRPr="000621A9">
        <w:rPr>
          <w:b/>
        </w:rPr>
        <w:t>ERROR MESSAGE - Invalid site name VOIP007728443 error code</w:t>
      </w:r>
      <w:proofErr w:type="gramStart"/>
      <w:r w:rsidRPr="000621A9">
        <w:rPr>
          <w:b/>
        </w:rPr>
        <w:t>:309</w:t>
      </w:r>
      <w:proofErr w:type="gramEnd"/>
    </w:p>
    <w:p w:rsidR="00E15708" w:rsidRPr="000621A9" w:rsidRDefault="00E15708" w:rsidP="00E15708">
      <w:pPr>
        <w:pStyle w:val="ListParagraph"/>
        <w:spacing w:after="0"/>
        <w:rPr>
          <w:b/>
        </w:rPr>
      </w:pPr>
      <w:r w:rsidRPr="000621A9">
        <w:rPr>
          <w:b/>
        </w:rPr>
        <w:t>ERROR CODE - 309</w:t>
      </w:r>
    </w:p>
    <w:p w:rsidR="00E15708" w:rsidRPr="000621A9" w:rsidRDefault="00E15708" w:rsidP="00E15708">
      <w:pPr>
        <w:pStyle w:val="ListParagraph"/>
        <w:spacing w:after="0"/>
        <w:rPr>
          <w:b/>
        </w:rPr>
      </w:pPr>
      <w:r w:rsidRPr="000621A9">
        <w:rPr>
          <w:b/>
        </w:rPr>
        <w:t>TRANSACTION_NAME – 96, 221, 86, 43</w:t>
      </w:r>
    </w:p>
    <w:p w:rsidR="00E15708" w:rsidRPr="000621A9" w:rsidRDefault="00E15708" w:rsidP="00E15708">
      <w:pPr>
        <w:pStyle w:val="ListParagraph"/>
        <w:spacing w:after="0"/>
      </w:pPr>
    </w:p>
    <w:p w:rsidR="00E15708" w:rsidRDefault="00E15708" w:rsidP="00E15708">
      <w:pPr>
        <w:pStyle w:val="ListParagraph"/>
        <w:spacing w:after="0"/>
      </w:pPr>
      <w:r w:rsidRPr="00E15708">
        <w:rPr>
          <w:noProof/>
        </w:rPr>
        <w:drawing>
          <wp:inline distT="0" distB="0" distL="0" distR="0" wp14:anchorId="2432BD7F" wp14:editId="09216619">
            <wp:extent cx="6435546" cy="157863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935" cy="1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8" w:rsidRDefault="00950EC8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TRANSACTION_STATUS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Valid Values: 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0 - Success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1 - Failed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2 - In Progress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5 - Error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24 - Created</w:t>
      </w:r>
    </w:p>
    <w:p w:rsidR="00A0431E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26 - Timeout</w:t>
      </w:r>
    </w:p>
    <w:p w:rsidR="00A0431E" w:rsidRPr="003E0472" w:rsidRDefault="00A0431E" w:rsidP="00A043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40</w:t>
      </w:r>
      <w:r w:rsidRPr="003E0472">
        <w:rPr>
          <w:rFonts w:ascii="Times-Roman" w:hAnsi="Times-Roman" w:cs="Times-Roman"/>
          <w:sz w:val="20"/>
          <w:szCs w:val="20"/>
        </w:rPr>
        <w:t>- System Down</w:t>
      </w:r>
    </w:p>
    <w:p w:rsidR="00E15708" w:rsidRPr="00246DD8" w:rsidRDefault="00E15708" w:rsidP="00E15708">
      <w:pPr>
        <w:pStyle w:val="ListParagraph"/>
        <w:spacing w:after="0"/>
      </w:pPr>
    </w:p>
    <w:p w:rsidR="008F1B41" w:rsidRDefault="001152CD" w:rsidP="001152CD">
      <w:pPr>
        <w:pStyle w:val="ListParagraph"/>
        <w:numPr>
          <w:ilvl w:val="0"/>
          <w:numId w:val="7"/>
        </w:numPr>
        <w:spacing w:after="0"/>
      </w:pPr>
      <w:r w:rsidRPr="001152CD">
        <w:t xml:space="preserve">Run the query to get the location id </w:t>
      </w:r>
    </w:p>
    <w:p w:rsidR="005A3B49" w:rsidRDefault="005A3B49" w:rsidP="005A3B49">
      <w:pPr>
        <w:pStyle w:val="ListParagraph"/>
        <w:spacing w:after="0"/>
      </w:pPr>
    </w:p>
    <w:p w:rsidR="001152CD" w:rsidRPr="001152CD" w:rsidRDefault="001152CD" w:rsidP="0011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floor,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room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state,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street1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zip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street_num</w:t>
      </w:r>
      <w:proofErr w:type="spellEnd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street_dir_prefix</w:t>
      </w:r>
      <w:proofErr w:type="spellEnd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street_name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l.location_id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site_name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iomdbo.voip_info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iomdbo.location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l</w:t>
      </w:r>
    </w:p>
    <w:p w:rsidR="001152CD" w:rsidRPr="001152CD" w:rsidRDefault="001152CD" w:rsidP="0011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v.iom_order_id</w:t>
      </w:r>
      <w:proofErr w:type="spellEnd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v.location_id</w:t>
      </w:r>
      <w:proofErr w:type="spellEnd"/>
      <w:r w:rsidRPr="001152CD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 w:rsidRPr="001152CD">
        <w:rPr>
          <w:rFonts w:ascii="Courier New" w:hAnsi="Courier New" w:cs="Courier New"/>
          <w:color w:val="000000"/>
          <w:sz w:val="20"/>
          <w:szCs w:val="20"/>
          <w:highlight w:val="white"/>
        </w:rPr>
        <w:t>l.location_id</w:t>
      </w:r>
      <w:proofErr w:type="spellEnd"/>
    </w:p>
    <w:p w:rsidR="001152CD" w:rsidRDefault="001152CD" w:rsidP="001152CD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'172824398'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4062A" w:rsidRDefault="0034062A" w:rsidP="001152CD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4062A" w:rsidRDefault="0034062A" w:rsidP="0034062A">
      <w:pPr>
        <w:pStyle w:val="ListParagraph"/>
        <w:spacing w:after="0"/>
        <w:ind w:hanging="540"/>
        <w:rPr>
          <w:rFonts w:ascii="Courier New" w:hAnsi="Courier New" w:cs="Courier New"/>
          <w:color w:val="0000FF"/>
          <w:sz w:val="20"/>
          <w:szCs w:val="20"/>
        </w:rPr>
      </w:pPr>
      <w:r w:rsidRPr="0034062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419A02B0" wp14:editId="59CA5260">
            <wp:extent cx="6573144" cy="70225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657" cy="7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D" w:rsidRPr="00D222E3" w:rsidRDefault="00A21F6B" w:rsidP="001152CD">
      <w:pPr>
        <w:pStyle w:val="ListParagraph"/>
        <w:spacing w:after="0"/>
        <w:rPr>
          <w:ins w:id="1" w:author="GAUR, AABHISHEK PRATAP SINGH" w:date="2018-03-07T09:13:00Z"/>
          <w:rFonts w:ascii="Courier New" w:hAnsi="Courier New" w:cs="Courier New"/>
          <w:b/>
          <w:color w:val="0000FF"/>
          <w:sz w:val="20"/>
          <w:szCs w:val="20"/>
          <w:rPrChange w:id="2" w:author="GAUR, AABHISHEK PRATAP SINGH" w:date="2018-03-07T09:34:00Z">
            <w:rPr>
              <w:ins w:id="3" w:author="GAUR, AABHISHEK PRATAP SINGH" w:date="2018-03-07T09:13:00Z"/>
              <w:rFonts w:ascii="Courier New" w:hAnsi="Courier New" w:cs="Courier New"/>
              <w:color w:val="0000FF"/>
              <w:sz w:val="20"/>
              <w:szCs w:val="20"/>
            </w:rPr>
          </w:rPrChange>
        </w:rPr>
      </w:pPr>
      <w:proofErr w:type="spellStart"/>
      <w:ins w:id="4" w:author="GAUR, AABHISHEK PRATAP SINGH" w:date="2018-03-07T09:13:00Z">
        <w:r w:rsidRPr="00D222E3">
          <w:rPr>
            <w:rFonts w:ascii="Courier New" w:hAnsi="Courier New" w:cs="Courier New"/>
            <w:b/>
            <w:color w:val="0000FF"/>
            <w:sz w:val="20"/>
            <w:szCs w:val="20"/>
            <w:highlight w:val="red"/>
            <w:rPrChange w:id="5" w:author="GAUR, AABHISHEK PRATAP SINGH" w:date="2018-03-07T09:34:00Z">
              <w:rPr>
                <w:rFonts w:ascii="Courier New" w:hAnsi="Courier New" w:cs="Courier New"/>
                <w:color w:val="0000FF"/>
                <w:sz w:val="20"/>
                <w:szCs w:val="20"/>
              </w:rPr>
            </w:rPrChange>
          </w:rPr>
          <w:t>Site_id</w:t>
        </w:r>
        <w:proofErr w:type="spellEnd"/>
        <w:r w:rsidRPr="00D222E3">
          <w:rPr>
            <w:rFonts w:ascii="Courier New" w:hAnsi="Courier New" w:cs="Courier New"/>
            <w:b/>
            <w:color w:val="0000FF"/>
            <w:sz w:val="20"/>
            <w:szCs w:val="20"/>
            <w:highlight w:val="red"/>
            <w:rPrChange w:id="6" w:author="GAUR, AABHISHEK PRATAP SINGH" w:date="2018-03-07T09:34:00Z">
              <w:rPr>
                <w:rFonts w:ascii="Courier New" w:hAnsi="Courier New" w:cs="Courier New"/>
                <w:color w:val="0000FF"/>
                <w:sz w:val="20"/>
                <w:szCs w:val="20"/>
              </w:rPr>
            </w:rPrChange>
          </w:rPr>
          <w:t xml:space="preserve"> = </w:t>
        </w:r>
        <w:proofErr w:type="spellStart"/>
        <w:proofErr w:type="gramStart"/>
        <w:r w:rsidRPr="00D222E3">
          <w:rPr>
            <w:rFonts w:ascii="Courier New" w:hAnsi="Courier New" w:cs="Courier New"/>
            <w:b/>
            <w:color w:val="0000FF"/>
            <w:sz w:val="20"/>
            <w:szCs w:val="20"/>
            <w:highlight w:val="red"/>
            <w:rPrChange w:id="7" w:author="GAUR, AABHISHEK PRATAP SINGH" w:date="2018-03-07T09:34:00Z">
              <w:rPr>
                <w:rFonts w:ascii="Courier New" w:hAnsi="Courier New" w:cs="Courier New"/>
                <w:color w:val="0000FF"/>
                <w:sz w:val="20"/>
                <w:szCs w:val="20"/>
              </w:rPr>
            </w:rPrChange>
          </w:rPr>
          <w:t>locationID</w:t>
        </w:r>
        <w:proofErr w:type="spellEnd"/>
        <w:r w:rsidRPr="00D222E3">
          <w:rPr>
            <w:rFonts w:ascii="Courier New" w:hAnsi="Courier New" w:cs="Courier New"/>
            <w:b/>
            <w:color w:val="0000FF"/>
            <w:sz w:val="20"/>
            <w:szCs w:val="20"/>
            <w:highlight w:val="red"/>
            <w:rPrChange w:id="8" w:author="GAUR, AABHISHEK PRATAP SINGH" w:date="2018-03-07T09:34:00Z">
              <w:rPr>
                <w:rFonts w:ascii="Courier New" w:hAnsi="Courier New" w:cs="Courier New"/>
                <w:color w:val="0000FF"/>
                <w:sz w:val="20"/>
                <w:szCs w:val="20"/>
              </w:rPr>
            </w:rPrChange>
          </w:rPr>
          <w:t xml:space="preserve"> ????</w:t>
        </w:r>
        <w:proofErr w:type="gramEnd"/>
      </w:ins>
    </w:p>
    <w:p w:rsidR="00A21F6B" w:rsidRDefault="00A21F6B" w:rsidP="001152CD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E15708" w:rsidRDefault="00E15708" w:rsidP="001152CD">
      <w:pPr>
        <w:pStyle w:val="ListParagraph"/>
        <w:numPr>
          <w:ilvl w:val="0"/>
          <w:numId w:val="7"/>
        </w:numPr>
        <w:spacing w:after="0"/>
      </w:pPr>
      <w:r>
        <w:t xml:space="preserve">Get the </w:t>
      </w:r>
      <w:proofErr w:type="spellStart"/>
      <w:r>
        <w:t>Site_id</w:t>
      </w:r>
      <w:proofErr w:type="spellEnd"/>
      <w:r>
        <w:t xml:space="preserve"> from </w:t>
      </w:r>
      <w:proofErr w:type="spellStart"/>
      <w:r>
        <w:t>Bvoip</w:t>
      </w:r>
      <w:proofErr w:type="spellEnd"/>
      <w:r>
        <w:t xml:space="preserve"> Tool ( query from Step 1)</w:t>
      </w:r>
    </w:p>
    <w:p w:rsidR="00E15708" w:rsidRDefault="00E15708" w:rsidP="00E15708">
      <w:pPr>
        <w:pStyle w:val="ListParagraph"/>
        <w:numPr>
          <w:ilvl w:val="0"/>
          <w:numId w:val="12"/>
        </w:numPr>
        <w:spacing w:after="0"/>
      </w:pPr>
      <w:r>
        <w:t>Halo Site – Site starting with 999 is Halo site.</w:t>
      </w:r>
    </w:p>
    <w:p w:rsidR="00CE56D5" w:rsidRDefault="00E15708" w:rsidP="00CE56D5">
      <w:pPr>
        <w:pStyle w:val="ListParagraph"/>
        <w:ind w:left="1080"/>
      </w:pPr>
      <w:r>
        <w:t>E</w:t>
      </w:r>
      <w:r w:rsidR="008A3A23">
        <w:t xml:space="preserve">xample </w:t>
      </w:r>
      <w:proofErr w:type="spellStart"/>
      <w:r w:rsidR="008A3A23">
        <w:t>Site_ID</w:t>
      </w:r>
      <w:proofErr w:type="spellEnd"/>
      <w:r>
        <w:t xml:space="preserve"> </w:t>
      </w:r>
      <w:r w:rsidR="00CE56D5">
        <w:t>–</w:t>
      </w:r>
      <w:r>
        <w:t xml:space="preserve"> </w:t>
      </w:r>
      <w:r w:rsidR="00CE56D5" w:rsidRPr="00CE56D5">
        <w:t>999970900</w:t>
      </w:r>
      <w:r w:rsidR="00CE56D5">
        <w:t xml:space="preserve">, </w:t>
      </w:r>
      <w:r w:rsidR="00CE56D5" w:rsidRPr="00CE56D5">
        <w:t>999935630</w:t>
      </w:r>
    </w:p>
    <w:p w:rsidR="008A3A23" w:rsidRPr="00CE56D5" w:rsidRDefault="008A3A23" w:rsidP="00CE56D5">
      <w:pPr>
        <w:pStyle w:val="ListParagraph"/>
        <w:ind w:left="1080"/>
      </w:pPr>
      <w:r>
        <w:t xml:space="preserve">For Halo Site </w:t>
      </w:r>
      <w:r w:rsidRPr="008A3A23">
        <w:rPr>
          <w:highlight w:val="yellow"/>
        </w:rPr>
        <w:t xml:space="preserve">GOTO Step </w:t>
      </w:r>
      <w:r w:rsidR="00C50037">
        <w:t>5</w:t>
      </w:r>
      <w:r w:rsidR="00471EB4">
        <w:t xml:space="preserve"> and Skip step </w:t>
      </w:r>
      <w:r w:rsidR="00C50037">
        <w:t>6</w:t>
      </w:r>
    </w:p>
    <w:p w:rsidR="00E15708" w:rsidRDefault="00E15708" w:rsidP="00E15708">
      <w:pPr>
        <w:pStyle w:val="ListParagraph"/>
        <w:spacing w:after="0"/>
        <w:ind w:left="1080"/>
      </w:pPr>
    </w:p>
    <w:p w:rsidR="00E15708" w:rsidRDefault="00E15708" w:rsidP="00E15708">
      <w:pPr>
        <w:pStyle w:val="ListParagraph"/>
        <w:numPr>
          <w:ilvl w:val="0"/>
          <w:numId w:val="12"/>
        </w:numPr>
        <w:spacing w:after="0"/>
      </w:pPr>
      <w:proofErr w:type="spellStart"/>
      <w:r>
        <w:t>BVoIP</w:t>
      </w:r>
      <w:proofErr w:type="spellEnd"/>
      <w:r>
        <w:t xml:space="preserve"> Site </w:t>
      </w:r>
      <w:r w:rsidR="008A3A23">
        <w:t xml:space="preserve">– All the other sites not starting with 999 are </w:t>
      </w:r>
      <w:proofErr w:type="spellStart"/>
      <w:r w:rsidR="008A3A23">
        <w:t>BVoIP</w:t>
      </w:r>
      <w:proofErr w:type="spellEnd"/>
      <w:r w:rsidR="008A3A23">
        <w:t xml:space="preserve"> sites</w:t>
      </w:r>
    </w:p>
    <w:p w:rsidR="008A3A23" w:rsidRDefault="008A3A23" w:rsidP="008A3A23">
      <w:pPr>
        <w:pStyle w:val="ListParagraph"/>
        <w:spacing w:after="0"/>
        <w:ind w:left="1080"/>
      </w:pPr>
      <w:r>
        <w:t xml:space="preserve">Example </w:t>
      </w:r>
      <w:proofErr w:type="spellStart"/>
      <w:r>
        <w:t>Site_ID</w:t>
      </w:r>
      <w:proofErr w:type="spellEnd"/>
      <w:r>
        <w:t xml:space="preserve"> – </w:t>
      </w:r>
      <w:r w:rsidRPr="008A3A23">
        <w:t>006575824, 009405288</w:t>
      </w:r>
    </w:p>
    <w:p w:rsidR="008A3A23" w:rsidRDefault="008A3A23" w:rsidP="008A3A23">
      <w:pPr>
        <w:pStyle w:val="ListParagraph"/>
        <w:spacing w:after="0"/>
        <w:ind w:left="1080"/>
      </w:pPr>
      <w:r>
        <w:t xml:space="preserve">For </w:t>
      </w:r>
      <w:proofErr w:type="spellStart"/>
      <w:r>
        <w:t>BVoIP</w:t>
      </w:r>
      <w:proofErr w:type="spellEnd"/>
      <w:r>
        <w:t xml:space="preserve"> site </w:t>
      </w:r>
      <w:r w:rsidR="00C50037">
        <w:rPr>
          <w:highlight w:val="yellow"/>
        </w:rPr>
        <w:t>GOTO Step 6</w:t>
      </w:r>
      <w:r w:rsidR="00471EB4">
        <w:t xml:space="preserve"> (skip Step</w:t>
      </w:r>
      <w:r w:rsidR="00C50037">
        <w:t>5</w:t>
      </w:r>
      <w:r w:rsidR="00471EB4">
        <w:t>)</w:t>
      </w:r>
    </w:p>
    <w:p w:rsidR="00E15708" w:rsidRDefault="00E15708" w:rsidP="00E15708">
      <w:pPr>
        <w:pStyle w:val="ListParagraph"/>
        <w:spacing w:after="0"/>
      </w:pPr>
    </w:p>
    <w:p w:rsidR="00E15708" w:rsidRDefault="00E15708" w:rsidP="00E15708">
      <w:pPr>
        <w:pStyle w:val="ListParagraph"/>
        <w:spacing w:after="0"/>
      </w:pPr>
    </w:p>
    <w:p w:rsidR="001152CD" w:rsidRDefault="0034062A" w:rsidP="001152CD">
      <w:pPr>
        <w:pStyle w:val="ListParagraph"/>
        <w:numPr>
          <w:ilvl w:val="0"/>
          <w:numId w:val="7"/>
        </w:numPr>
        <w:spacing w:after="0"/>
      </w:pPr>
      <w:r>
        <w:t>Update the site name with temporary site name</w:t>
      </w:r>
    </w:p>
    <w:p w:rsidR="005A3B49" w:rsidRDefault="005A3B49" w:rsidP="005A3B49">
      <w:pPr>
        <w:pStyle w:val="ListParagraph"/>
        <w:spacing w:after="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site_name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'9998DAL1675'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'16810128'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5A3B49" w:rsidRDefault="005A3B49" w:rsidP="005A3B49">
      <w:pPr>
        <w:spacing w:after="0"/>
        <w:ind w:firstLine="720"/>
      </w:pPr>
      <w:r w:rsidRPr="005A3B49">
        <w:t>(</w:t>
      </w:r>
      <w:proofErr w:type="spellStart"/>
      <w:r w:rsidRPr="005A3B49">
        <w:t>Location_id</w:t>
      </w:r>
      <w:proofErr w:type="spellEnd"/>
      <w:r w:rsidRPr="005A3B49">
        <w:t xml:space="preserve"> from Step 2)</w:t>
      </w:r>
    </w:p>
    <w:p w:rsidR="005A3B49" w:rsidRPr="005A3B49" w:rsidRDefault="005A3B49" w:rsidP="005A3B49">
      <w:pPr>
        <w:spacing w:after="0"/>
        <w:ind w:firstLine="720"/>
      </w:pPr>
    </w:p>
    <w:p w:rsidR="005A3B49" w:rsidRDefault="005A3B49" w:rsidP="005A3B49">
      <w:pPr>
        <w:pStyle w:val="ListParagraph"/>
        <w:numPr>
          <w:ilvl w:val="0"/>
          <w:numId w:val="7"/>
        </w:numPr>
        <w:spacing w:after="0"/>
      </w:pPr>
      <w:r>
        <w:t>Update the site name with temporary site name</w:t>
      </w:r>
    </w:p>
    <w:p w:rsidR="005A3B49" w:rsidRDefault="005A3B49" w:rsidP="005A3B49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site_name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'23956489'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5A3B49" w:rsidRDefault="005A3B49" w:rsidP="005A3B49">
      <w:pPr>
        <w:spacing w:after="0"/>
        <w:ind w:firstLine="720"/>
      </w:pPr>
      <w:r w:rsidRPr="005A3B49">
        <w:t>(</w:t>
      </w:r>
      <w:proofErr w:type="spellStart"/>
      <w:r w:rsidRPr="005A3B49">
        <w:t>Location_id</w:t>
      </w:r>
      <w:proofErr w:type="spellEnd"/>
      <w:r w:rsidRPr="005A3B49">
        <w:t xml:space="preserve"> from Step 2)</w:t>
      </w:r>
    </w:p>
    <w:p w:rsidR="00D55CC8" w:rsidRDefault="00D55CC8" w:rsidP="005A128B">
      <w:pPr>
        <w:rPr>
          <w:rFonts w:ascii="Courier New" w:hAnsi="Courier New" w:cs="Courier New"/>
          <w:color w:val="0000FF"/>
          <w:sz w:val="20"/>
          <w:szCs w:val="20"/>
        </w:rPr>
      </w:pPr>
    </w:p>
    <w:p w:rsidR="0034062A" w:rsidRDefault="00CB6B3E" w:rsidP="00CB6B3E">
      <w:pPr>
        <w:pStyle w:val="ListParagraph"/>
        <w:numPr>
          <w:ilvl w:val="0"/>
          <w:numId w:val="7"/>
        </w:numPr>
        <w:spacing w:after="0"/>
      </w:pPr>
      <w:r w:rsidRPr="00CB6B3E">
        <w:t xml:space="preserve">Trigger </w:t>
      </w:r>
      <w:proofErr w:type="spellStart"/>
      <w:r w:rsidRPr="00CB6B3E">
        <w:t>CreateCR</w:t>
      </w:r>
      <w:proofErr w:type="spellEnd"/>
      <w:r w:rsidRPr="00CB6B3E">
        <w:t xml:space="preserve"> to EFMS(OUT) through simulator</w:t>
      </w:r>
    </w:p>
    <w:p w:rsidR="00CB6B3E" w:rsidRDefault="006D7D53" w:rsidP="00CB6B3E">
      <w:pPr>
        <w:pStyle w:val="ListParagraph"/>
        <w:spacing w:after="0"/>
        <w:rPr>
          <w:ins w:id="9" w:author="GAUR, AABHISHEK PRATAP SINGH" w:date="2018-03-07T11:34:00Z"/>
          <w:b/>
        </w:rPr>
      </w:pPr>
      <w:r>
        <w:t xml:space="preserve">Mandatory attributes for transaction – </w:t>
      </w:r>
      <w:proofErr w:type="spellStart"/>
      <w:r w:rsidR="00811C78">
        <w:rPr>
          <w:b/>
        </w:rPr>
        <w:t>Package_Name</w:t>
      </w:r>
      <w:proofErr w:type="spellEnd"/>
      <w:r w:rsidRPr="005A3B49">
        <w:rPr>
          <w:b/>
        </w:rPr>
        <w:t>, MCN, Customer Name</w:t>
      </w:r>
    </w:p>
    <w:p w:rsidR="00B63A0F" w:rsidRDefault="00B63A0F" w:rsidP="00CB6B3E">
      <w:pPr>
        <w:pStyle w:val="ListParagraph"/>
        <w:spacing w:after="0"/>
        <w:rPr>
          <w:ins w:id="10" w:author="GAUR, AABHISHEK PRATAP SINGH" w:date="2018-03-07T11:34:00Z"/>
          <w:b/>
        </w:rPr>
      </w:pPr>
    </w:p>
    <w:p w:rsidR="00B63A0F" w:rsidRDefault="00B63A0F" w:rsidP="00CB6B3E">
      <w:pPr>
        <w:pStyle w:val="ListParagraph"/>
        <w:spacing w:after="0"/>
        <w:rPr>
          <w:ins w:id="11" w:author="GAUR, AABHISHEK PRATAP SINGH" w:date="2018-03-07T11:34:00Z"/>
        </w:rPr>
      </w:pPr>
      <w:ins w:id="12" w:author="GAUR, AABHISHEK PRATAP SINGH" w:date="2018-03-07T11:34:00Z">
        <w:r>
          <w:rPr>
            <w:b/>
          </w:rPr>
          <w:t xml:space="preserve">WSDL - </w:t>
        </w:r>
        <w:r>
          <w:fldChar w:fldCharType="begin"/>
        </w:r>
        <w:r>
          <w:instrText xml:space="preserve"> HYPERLINK "http://elk.ims.att.com/~ra360w/EFMSBVOIP.wsdl" </w:instrText>
        </w:r>
        <w:r>
          <w:fldChar w:fldCharType="separate"/>
        </w:r>
        <w:r>
          <w:rPr>
            <w:rStyle w:val="Hyperlink"/>
            <w:color w:val="000000"/>
          </w:rPr>
          <w:t>http://elk.ims.att.com/~ra360w/EFMSBVOIP.wsdl</w:t>
        </w:r>
        <w:r>
          <w:fldChar w:fldCharType="end"/>
        </w:r>
      </w:ins>
    </w:p>
    <w:p w:rsidR="00B63A0F" w:rsidRPr="005A3B49" w:rsidRDefault="00B63A0F" w:rsidP="00CB6B3E">
      <w:pPr>
        <w:pStyle w:val="ListParagraph"/>
        <w:spacing w:after="0"/>
        <w:rPr>
          <w:b/>
        </w:rPr>
      </w:pPr>
    </w:p>
    <w:p w:rsidR="006D7D53" w:rsidRDefault="00206AAA" w:rsidP="00CB6B3E">
      <w:pPr>
        <w:pStyle w:val="ListParagraph"/>
        <w:spacing w:after="0"/>
      </w:pPr>
      <w:r w:rsidRPr="00206AAA">
        <w:rPr>
          <w:noProof/>
        </w:rPr>
        <w:drawing>
          <wp:inline distT="0" distB="0" distL="0" distR="0" wp14:anchorId="2AB5AE58" wp14:editId="44731CB0">
            <wp:extent cx="3555187" cy="1671242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653" cy="16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EF" w:rsidRDefault="00C02AEF" w:rsidP="00CB6B3E">
      <w:pPr>
        <w:pStyle w:val="ListParagraph"/>
        <w:spacing w:after="0"/>
      </w:pPr>
    </w:p>
    <w:p w:rsidR="00AB69EE" w:rsidRDefault="00AB69EE" w:rsidP="00CB6B3E">
      <w:pPr>
        <w:pStyle w:val="ListParagraph"/>
        <w:spacing w:after="0"/>
      </w:pPr>
      <w:r>
        <w:t>The mandatory attributes can be obtained with below query:</w:t>
      </w:r>
    </w:p>
    <w:p w:rsidR="00AB69EE" w:rsidRDefault="00AB69EE" w:rsidP="00AB69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p.PACKAGE_NAME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a.MCN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a.CUSTOMER_NAME</w:t>
      </w:r>
      <w:proofErr w:type="spellEnd"/>
    </w:p>
    <w:p w:rsidR="00AB69EE" w:rsidRDefault="00AB69EE" w:rsidP="00AB69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AB69EE" w:rsidRDefault="00AB69EE" w:rsidP="00AB69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p.PACKAGE_ID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o.PACKAGE_ID</w:t>
      </w:r>
      <w:proofErr w:type="spellEnd"/>
    </w:p>
    <w:p w:rsidR="00AB69EE" w:rsidRDefault="00AB69EE" w:rsidP="00AB69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a.ACCOUNT_ID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o.ACCOUNT_ID</w:t>
      </w:r>
      <w:proofErr w:type="spellEnd"/>
    </w:p>
    <w:p w:rsidR="00AB69EE" w:rsidRDefault="00AB69EE" w:rsidP="00AB69EE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'172824398'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AB69EE" w:rsidRDefault="00AB69EE" w:rsidP="00AB69EE">
      <w:pPr>
        <w:pStyle w:val="ListParagraph"/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AB69EE" w:rsidRDefault="00AB69EE" w:rsidP="00AB69EE">
      <w:pPr>
        <w:pStyle w:val="ListParagraph"/>
        <w:spacing w:after="0"/>
      </w:pPr>
      <w:r w:rsidRPr="00AB69EE">
        <w:rPr>
          <w:noProof/>
        </w:rPr>
        <w:drawing>
          <wp:inline distT="0" distB="0" distL="0" distR="0" wp14:anchorId="4B80BD3E" wp14:editId="3408E4CF">
            <wp:extent cx="4787660" cy="200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097" cy="20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EE" w:rsidRPr="00CB6B3E" w:rsidRDefault="00AB69EE" w:rsidP="00AB69EE">
      <w:pPr>
        <w:pStyle w:val="ListParagraph"/>
        <w:spacing w:after="0"/>
      </w:pPr>
    </w:p>
    <w:p w:rsidR="00CB6B3E" w:rsidRDefault="00692F84" w:rsidP="00CB6B3E">
      <w:pPr>
        <w:pStyle w:val="ListParagraph"/>
        <w:numPr>
          <w:ilvl w:val="0"/>
          <w:numId w:val="7"/>
        </w:numPr>
        <w:spacing w:after="0"/>
      </w:pPr>
      <w:r>
        <w:t>Once, Step 7 is success,</w:t>
      </w:r>
      <w:r w:rsidR="00206AAA">
        <w:t xml:space="preserve"> trigger </w:t>
      </w:r>
      <w:proofErr w:type="spellStart"/>
      <w:r w:rsidR="00206AAA">
        <w:t>CreateSR</w:t>
      </w:r>
      <w:proofErr w:type="spellEnd"/>
      <w:r w:rsidR="00206AAA">
        <w:t xml:space="preserve"> to EFMS (OUT) through simulator.</w:t>
      </w:r>
    </w:p>
    <w:p w:rsidR="00206AAA" w:rsidRDefault="00206AAA" w:rsidP="00206AAA">
      <w:pPr>
        <w:pStyle w:val="ListParagraph"/>
        <w:spacing w:after="0"/>
        <w:rPr>
          <w:ins w:id="13" w:author="GAUR, AABHISHEK PRATAP SINGH" w:date="2018-03-07T11:34:00Z"/>
          <w:b/>
        </w:rPr>
      </w:pPr>
      <w:r>
        <w:t xml:space="preserve">Mandatory attributes for transaction – </w:t>
      </w:r>
      <w:r w:rsidRPr="005A3B49">
        <w:rPr>
          <w:b/>
        </w:rPr>
        <w:t>Order Number</w:t>
      </w:r>
    </w:p>
    <w:p w:rsidR="00B63A0F" w:rsidRDefault="00B63A0F" w:rsidP="00B63A0F">
      <w:pPr>
        <w:pStyle w:val="ListParagraph"/>
        <w:spacing w:after="0"/>
        <w:rPr>
          <w:ins w:id="14" w:author="GAUR, AABHISHEK PRATAP SINGH" w:date="2018-03-07T11:34:00Z"/>
          <w:b/>
        </w:rPr>
      </w:pPr>
    </w:p>
    <w:p w:rsidR="00B63A0F" w:rsidRPr="005A3B49" w:rsidRDefault="00B63A0F" w:rsidP="00B63A0F">
      <w:pPr>
        <w:pStyle w:val="ListParagraph"/>
        <w:spacing w:after="0"/>
        <w:rPr>
          <w:ins w:id="15" w:author="GAUR, AABHISHEK PRATAP SINGH" w:date="2018-03-07T11:34:00Z"/>
          <w:b/>
        </w:rPr>
      </w:pPr>
      <w:ins w:id="16" w:author="GAUR, AABHISHEK PRATAP SINGH" w:date="2018-03-07T11:34:00Z">
        <w:r>
          <w:rPr>
            <w:b/>
          </w:rPr>
          <w:t xml:space="preserve">WSDL - </w:t>
        </w:r>
        <w:r>
          <w:fldChar w:fldCharType="begin"/>
        </w:r>
        <w:r>
          <w:instrText xml:space="preserve"> HYPERLINK "http://elk.ims.att.com/~ra360w/EFMSBVOIP.wsdl" </w:instrText>
        </w:r>
        <w:r>
          <w:fldChar w:fldCharType="separate"/>
        </w:r>
        <w:r>
          <w:rPr>
            <w:rStyle w:val="Hyperlink"/>
            <w:color w:val="000000"/>
          </w:rPr>
          <w:t>http://elk.ims.att.com/~ra360w/EFMSBVOIP.wsdl</w:t>
        </w:r>
        <w:r>
          <w:fldChar w:fldCharType="end"/>
        </w:r>
      </w:ins>
    </w:p>
    <w:p w:rsidR="00B63A0F" w:rsidRDefault="00B63A0F" w:rsidP="00206AAA">
      <w:pPr>
        <w:pStyle w:val="ListParagraph"/>
        <w:spacing w:after="0"/>
        <w:rPr>
          <w:ins w:id="17" w:author="GAUR, AABHISHEK PRATAP SINGH" w:date="2018-03-07T11:34:00Z"/>
          <w:b/>
        </w:rPr>
      </w:pPr>
    </w:p>
    <w:p w:rsidR="00B63A0F" w:rsidRDefault="00B63A0F" w:rsidP="00206AAA">
      <w:pPr>
        <w:pStyle w:val="ListParagraph"/>
        <w:spacing w:after="0"/>
      </w:pPr>
    </w:p>
    <w:p w:rsidR="00206AAA" w:rsidRDefault="00206AAA" w:rsidP="00206AAA">
      <w:pPr>
        <w:pStyle w:val="ListParagraph"/>
        <w:spacing w:after="0"/>
      </w:pPr>
      <w:r w:rsidRPr="00206AAA">
        <w:rPr>
          <w:noProof/>
        </w:rPr>
        <w:drawing>
          <wp:inline distT="0" distB="0" distL="0" distR="0" wp14:anchorId="72A2009E" wp14:editId="0742DC68">
            <wp:extent cx="3065068" cy="151939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831" cy="15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AA" w:rsidRDefault="00206AAA" w:rsidP="00206AAA">
      <w:pPr>
        <w:pStyle w:val="ListParagraph"/>
        <w:spacing w:after="0"/>
      </w:pPr>
    </w:p>
    <w:p w:rsidR="00206AAA" w:rsidRDefault="00D82B23" w:rsidP="00206AAA">
      <w:pPr>
        <w:pStyle w:val="ListParagraph"/>
        <w:numPr>
          <w:ilvl w:val="0"/>
          <w:numId w:val="7"/>
        </w:numPr>
        <w:spacing w:after="0"/>
      </w:pPr>
      <w:r>
        <w:t>Next, check if order has reached EFMS.</w:t>
      </w:r>
    </w:p>
    <w:p w:rsidR="00692F84" w:rsidRDefault="00692F84" w:rsidP="00810F05">
      <w:pPr>
        <w:spacing w:after="0"/>
        <w:ind w:left="360" w:firstLine="360"/>
      </w:pPr>
      <w:r>
        <w:t xml:space="preserve">Query on order – </w:t>
      </w:r>
    </w:p>
    <w:p w:rsidR="00692F84" w:rsidRPr="001152CD" w:rsidRDefault="00692F84" w:rsidP="00692F84">
      <w:pPr>
        <w:pStyle w:val="ListParagraph"/>
        <w:spacing w:after="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usrp_order_number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'172824398'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692F84" w:rsidRDefault="00692F84" w:rsidP="00692F84">
      <w:pPr>
        <w:spacing w:after="0"/>
        <w:rPr>
          <w:b/>
        </w:rPr>
      </w:pPr>
    </w:p>
    <w:p w:rsidR="00692F84" w:rsidRDefault="00692F84" w:rsidP="00692F84">
      <w:pPr>
        <w:pStyle w:val="ListParagraph"/>
        <w:spacing w:after="0"/>
      </w:pPr>
      <w:r w:rsidRPr="00692F84">
        <w:t>It should return a record that means order has reached EFMS</w:t>
      </w:r>
    </w:p>
    <w:p w:rsidR="00BF7970" w:rsidRPr="002E1714" w:rsidRDefault="00BF7970" w:rsidP="002E1714">
      <w:pPr>
        <w:spacing w:after="0"/>
        <w:rPr>
          <w:highlight w:val="yellow"/>
        </w:rPr>
      </w:pPr>
    </w:p>
    <w:p w:rsidR="00D82B23" w:rsidRDefault="00D82B23" w:rsidP="00C02AEF">
      <w:pPr>
        <w:pStyle w:val="ListParagraph"/>
        <w:numPr>
          <w:ilvl w:val="0"/>
          <w:numId w:val="7"/>
        </w:numPr>
        <w:spacing w:after="0"/>
      </w:pPr>
      <w:r>
        <w:t>Revert the changes</w:t>
      </w:r>
      <w:r w:rsidR="00BF7970">
        <w:t xml:space="preserve"> </w:t>
      </w:r>
      <w:r>
        <w:t>on Site Name to original Site name.</w:t>
      </w:r>
    </w:p>
    <w:p w:rsidR="00D82B23" w:rsidRDefault="00D82B23" w:rsidP="00D82B23">
      <w:pPr>
        <w:pStyle w:val="ListParagraph"/>
        <w:spacing w:after="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site_name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'VOIP007742846'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'23956489'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206AAA" w:rsidRDefault="00206AAA" w:rsidP="00206AAA">
      <w:pPr>
        <w:pStyle w:val="ListParagraph"/>
        <w:spacing w:after="0"/>
      </w:pPr>
    </w:p>
    <w:p w:rsidR="00692F84" w:rsidRPr="00692F84" w:rsidRDefault="00692F84" w:rsidP="00692F84">
      <w:pPr>
        <w:pStyle w:val="ListParagraph"/>
        <w:spacing w:after="0"/>
      </w:pPr>
    </w:p>
    <w:p w:rsidR="0039505E" w:rsidRDefault="0039505E" w:rsidP="0039505E">
      <w:pPr>
        <w:pStyle w:val="Heading1"/>
      </w:pPr>
      <w:r>
        <w:t>Validation:</w:t>
      </w:r>
    </w:p>
    <w:p w:rsidR="0039505E" w:rsidRDefault="00E63A11" w:rsidP="0025583C">
      <w:r>
        <w:t xml:space="preserve">Validate the order in </w:t>
      </w:r>
      <w:r w:rsidR="000B51E2">
        <w:t>EFMS, it should reach EFMS</w:t>
      </w:r>
      <w:r>
        <w:t xml:space="preserve"> after workaround.</w:t>
      </w:r>
    </w:p>
    <w:p w:rsidR="00E63A11" w:rsidRPr="0025583C" w:rsidRDefault="00E63A11" w:rsidP="0025583C">
      <w:r>
        <w:t>================================================================================</w:t>
      </w:r>
    </w:p>
    <w:sectPr w:rsidR="00E63A11" w:rsidRPr="0025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47"/>
    <w:multiLevelType w:val="hybridMultilevel"/>
    <w:tmpl w:val="7B48FF5E"/>
    <w:lvl w:ilvl="0" w:tplc="32A6813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7419"/>
    <w:multiLevelType w:val="hybridMultilevel"/>
    <w:tmpl w:val="2B34E2D2"/>
    <w:lvl w:ilvl="0" w:tplc="05E69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4953"/>
    <w:multiLevelType w:val="hybridMultilevel"/>
    <w:tmpl w:val="33E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F5172"/>
    <w:multiLevelType w:val="hybridMultilevel"/>
    <w:tmpl w:val="46DE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89B"/>
    <w:multiLevelType w:val="hybridMultilevel"/>
    <w:tmpl w:val="3AE82592"/>
    <w:lvl w:ilvl="0" w:tplc="7BB8B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43002"/>
    <w:multiLevelType w:val="hybridMultilevel"/>
    <w:tmpl w:val="B9E8A744"/>
    <w:lvl w:ilvl="0" w:tplc="540E1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02D17"/>
    <w:multiLevelType w:val="hybridMultilevel"/>
    <w:tmpl w:val="7D3E2E04"/>
    <w:lvl w:ilvl="0" w:tplc="E03CD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459A9"/>
    <w:multiLevelType w:val="hybridMultilevel"/>
    <w:tmpl w:val="9028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67F09"/>
    <w:multiLevelType w:val="hybridMultilevel"/>
    <w:tmpl w:val="46DE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23B69"/>
    <w:multiLevelType w:val="hybridMultilevel"/>
    <w:tmpl w:val="159EBA60"/>
    <w:lvl w:ilvl="0" w:tplc="8BF48FF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1897"/>
    <w:multiLevelType w:val="hybridMultilevel"/>
    <w:tmpl w:val="C386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E14B2"/>
    <w:multiLevelType w:val="hybridMultilevel"/>
    <w:tmpl w:val="B19C310C"/>
    <w:lvl w:ilvl="0" w:tplc="5FFCB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011DA"/>
    <w:multiLevelType w:val="hybridMultilevel"/>
    <w:tmpl w:val="7F72CC2C"/>
    <w:lvl w:ilvl="0" w:tplc="3CE22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24604"/>
    <w:multiLevelType w:val="hybridMultilevel"/>
    <w:tmpl w:val="DA9E61BA"/>
    <w:lvl w:ilvl="0" w:tplc="A2B2231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7346822"/>
    <w:multiLevelType w:val="hybridMultilevel"/>
    <w:tmpl w:val="C0A62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44F40"/>
    <w:multiLevelType w:val="hybridMultilevel"/>
    <w:tmpl w:val="9046425A"/>
    <w:lvl w:ilvl="0" w:tplc="952081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5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6"/>
  </w:num>
  <w:num w:numId="13">
    <w:abstractNumId w:val="8"/>
  </w:num>
  <w:num w:numId="14">
    <w:abstractNumId w:val="10"/>
  </w:num>
  <w:num w:numId="15">
    <w:abstractNumId w:val="0"/>
  </w:num>
  <w:num w:numId="1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UR, AABHISHEK PRATAP SINGH">
    <w15:presenceInfo w15:providerId="AD" w15:userId="S-1-5-21-2057499049-1289676208-1959431660-3636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28"/>
    <w:rsid w:val="000048BF"/>
    <w:rsid w:val="00007792"/>
    <w:rsid w:val="00034054"/>
    <w:rsid w:val="000621A9"/>
    <w:rsid w:val="00065596"/>
    <w:rsid w:val="00075E19"/>
    <w:rsid w:val="000918B5"/>
    <w:rsid w:val="000B51E2"/>
    <w:rsid w:val="000D1414"/>
    <w:rsid w:val="000F4558"/>
    <w:rsid w:val="00107113"/>
    <w:rsid w:val="001152CD"/>
    <w:rsid w:val="00121F44"/>
    <w:rsid w:val="00124886"/>
    <w:rsid w:val="0014261D"/>
    <w:rsid w:val="0018397A"/>
    <w:rsid w:val="001B4975"/>
    <w:rsid w:val="001C34BB"/>
    <w:rsid w:val="001C5AE8"/>
    <w:rsid w:val="001E0CE0"/>
    <w:rsid w:val="001F015F"/>
    <w:rsid w:val="001F3C9E"/>
    <w:rsid w:val="00206AAA"/>
    <w:rsid w:val="00246DD8"/>
    <w:rsid w:val="0025583C"/>
    <w:rsid w:val="002C40F1"/>
    <w:rsid w:val="002E0685"/>
    <w:rsid w:val="002E1714"/>
    <w:rsid w:val="002E2D57"/>
    <w:rsid w:val="002E3206"/>
    <w:rsid w:val="002F1404"/>
    <w:rsid w:val="0034062A"/>
    <w:rsid w:val="00364115"/>
    <w:rsid w:val="00394E18"/>
    <w:rsid w:val="0039505E"/>
    <w:rsid w:val="003B2BA9"/>
    <w:rsid w:val="003E0472"/>
    <w:rsid w:val="003F22C4"/>
    <w:rsid w:val="00405B27"/>
    <w:rsid w:val="00415DB7"/>
    <w:rsid w:val="004178C3"/>
    <w:rsid w:val="00471EB4"/>
    <w:rsid w:val="00497885"/>
    <w:rsid w:val="004C3360"/>
    <w:rsid w:val="00546D6F"/>
    <w:rsid w:val="005A128B"/>
    <w:rsid w:val="005A3B49"/>
    <w:rsid w:val="005D2C0C"/>
    <w:rsid w:val="005D45C0"/>
    <w:rsid w:val="005F7E51"/>
    <w:rsid w:val="0061343C"/>
    <w:rsid w:val="00631653"/>
    <w:rsid w:val="00650EC4"/>
    <w:rsid w:val="0066478F"/>
    <w:rsid w:val="00671ACF"/>
    <w:rsid w:val="006871ED"/>
    <w:rsid w:val="00692F84"/>
    <w:rsid w:val="006D7D53"/>
    <w:rsid w:val="007118A3"/>
    <w:rsid w:val="00761BE3"/>
    <w:rsid w:val="00793CE1"/>
    <w:rsid w:val="007A324E"/>
    <w:rsid w:val="007B5657"/>
    <w:rsid w:val="007E349A"/>
    <w:rsid w:val="007E435E"/>
    <w:rsid w:val="007E5527"/>
    <w:rsid w:val="007F7184"/>
    <w:rsid w:val="00810F05"/>
    <w:rsid w:val="00811C78"/>
    <w:rsid w:val="00887114"/>
    <w:rsid w:val="00895DA6"/>
    <w:rsid w:val="008A3A23"/>
    <w:rsid w:val="008F1B41"/>
    <w:rsid w:val="009132A2"/>
    <w:rsid w:val="00950EC8"/>
    <w:rsid w:val="0098240B"/>
    <w:rsid w:val="009A6929"/>
    <w:rsid w:val="009C0D77"/>
    <w:rsid w:val="00A0431E"/>
    <w:rsid w:val="00A05214"/>
    <w:rsid w:val="00A21F6B"/>
    <w:rsid w:val="00A22C73"/>
    <w:rsid w:val="00A23732"/>
    <w:rsid w:val="00A42FDA"/>
    <w:rsid w:val="00A62EA3"/>
    <w:rsid w:val="00A8174C"/>
    <w:rsid w:val="00AB69EE"/>
    <w:rsid w:val="00AD6D1A"/>
    <w:rsid w:val="00B11D52"/>
    <w:rsid w:val="00B23137"/>
    <w:rsid w:val="00B33828"/>
    <w:rsid w:val="00B4170E"/>
    <w:rsid w:val="00B45BC4"/>
    <w:rsid w:val="00B63A0F"/>
    <w:rsid w:val="00B742D2"/>
    <w:rsid w:val="00B94AD5"/>
    <w:rsid w:val="00B96D63"/>
    <w:rsid w:val="00BF7970"/>
    <w:rsid w:val="00C02AEF"/>
    <w:rsid w:val="00C153D0"/>
    <w:rsid w:val="00C50037"/>
    <w:rsid w:val="00C667AA"/>
    <w:rsid w:val="00CA5A59"/>
    <w:rsid w:val="00CB6B3E"/>
    <w:rsid w:val="00CE56D5"/>
    <w:rsid w:val="00D222E3"/>
    <w:rsid w:val="00D22C27"/>
    <w:rsid w:val="00D36A5C"/>
    <w:rsid w:val="00D557DB"/>
    <w:rsid w:val="00D55CC8"/>
    <w:rsid w:val="00D82B23"/>
    <w:rsid w:val="00DC2288"/>
    <w:rsid w:val="00DF035A"/>
    <w:rsid w:val="00E11335"/>
    <w:rsid w:val="00E15708"/>
    <w:rsid w:val="00E24A0F"/>
    <w:rsid w:val="00E63A11"/>
    <w:rsid w:val="00E818F3"/>
    <w:rsid w:val="00F00700"/>
    <w:rsid w:val="00F56872"/>
    <w:rsid w:val="00F5699F"/>
    <w:rsid w:val="00F74099"/>
    <w:rsid w:val="00F93EAE"/>
    <w:rsid w:val="00FA6EF3"/>
    <w:rsid w:val="00FC29D3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8A4B7-E22F-4CCE-A159-A44D7453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5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2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3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18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3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FA2F-74A0-4DFE-ACB7-FAB815BD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BORIKAR, SARITA</dc:creator>
  <cp:keywords/>
  <dc:description/>
  <cp:lastModifiedBy>BORIKAR, SARITA</cp:lastModifiedBy>
  <cp:revision>17</cp:revision>
  <dcterms:created xsi:type="dcterms:W3CDTF">2018-03-06T06:24:00Z</dcterms:created>
  <dcterms:modified xsi:type="dcterms:W3CDTF">2019-11-05T16:23:00Z</dcterms:modified>
</cp:coreProperties>
</file>